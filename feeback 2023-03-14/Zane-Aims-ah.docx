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BF02" w14:textId="77777777" w:rsidR="00AC6540" w:rsidRDefault="00000000" w:rsidP="00512FD3">
      <w:pPr>
        <w:pStyle w:val="Heading1"/>
        <w:spacing w:before="0"/>
      </w:pPr>
      <w:bookmarkStart w:id="0" w:name="specific-aims"/>
      <w:r>
        <w:t>1. Specific Aims</w:t>
      </w:r>
    </w:p>
    <w:p w14:paraId="18136826" w14:textId="02E96D75" w:rsidR="00AC6540" w:rsidRDefault="00000000">
      <w:pPr>
        <w:pStyle w:val="FirstParagraph"/>
      </w:pPr>
      <w:r>
        <w:t>Recent concerns about H5N1 influenza spillover events acutely highlight the need for a universal influenza vaccine with the ability to mitigate future pandemic events. However, a combination of rapid antigenic evolution and heterogeneity in individual host respon</w:t>
      </w:r>
      <w:del w:id="1" w:author="Andreas Handel" w:date="2023-03-09T08:25:00Z">
        <w:r w:rsidDel="00446F4D">
          <w:delText>d</w:delText>
        </w:r>
      </w:del>
      <w:r>
        <w:t>s</w:t>
      </w:r>
      <w:ins w:id="2" w:author="Andreas Handel" w:date="2023-03-09T08:25:00Z">
        <w:r w:rsidR="00446F4D">
          <w:t>es</w:t>
        </w:r>
      </w:ins>
      <w:r>
        <w:t xml:space="preserve"> makes developing such a universal vaccine difficult. Previous literature has characterized the importance of prior immunity in a path-dependent context, vaccine design (including dose and route of administration), and antigenic distance between the vaccine and host strain, but robust quantitative predictions of these effects is lacking. Our </w:t>
      </w:r>
      <w:r>
        <w:rPr>
          <w:i/>
          <w:iCs/>
        </w:rPr>
        <w:t>long-term goal</w:t>
      </w:r>
      <w:r>
        <w:t xml:space="preserve"> is to determine how pre-existing immunity affects individual response to the seasonal influenza vaccine, and how this effect differs by host factors, vaccine types, and characteristics of the virus strain used for vaccination.</w:t>
      </w:r>
    </w:p>
    <w:p w14:paraId="3B8F4B07" w14:textId="4DB99DB4" w:rsidR="00AC6540" w:rsidRDefault="00000000">
      <w:pPr>
        <w:pStyle w:val="BodyText"/>
      </w:pPr>
      <w:r>
        <w:t xml:space="preserve">The objective of our </w:t>
      </w:r>
      <w:commentRangeStart w:id="3"/>
      <w:r>
        <w:t xml:space="preserve">proposal </w:t>
      </w:r>
      <w:commentRangeEnd w:id="3"/>
      <w:r w:rsidR="00446F4D">
        <w:rPr>
          <w:rStyle w:val="CommentReference"/>
        </w:rPr>
        <w:commentReference w:id="3"/>
      </w:r>
      <w:r>
        <w:t xml:space="preserve">is to focus on antigenic distance between the vaccine strain and circulating strains, vaccine dose, and prior immunity. We will </w:t>
      </w:r>
      <w:commentRangeStart w:id="4"/>
      <w:r>
        <w:t>utilize</w:t>
      </w:r>
      <w:commentRangeEnd w:id="4"/>
      <w:r w:rsidR="00446F4D">
        <w:rPr>
          <w:rStyle w:val="CommentReference"/>
        </w:rPr>
        <w:commentReference w:id="4"/>
      </w:r>
      <w:r>
        <w:t xml:space="preserve"> </w:t>
      </w:r>
      <w:del w:id="5" w:author="Andreas Handel" w:date="2023-03-09T08:28:00Z">
        <w:r w:rsidDel="00446F4D">
          <w:delText xml:space="preserve">state-of-the-art </w:delText>
        </w:r>
      </w:del>
      <w:r>
        <w:t xml:space="preserve">Bayesian hierarchical modeling techniques in conjunction with causal inference and machine learning methodologies to quantify these effects on the individual immune response to influenza, while taking complex interaction effects into account. We also propose to develop metrics for the quantification of the immune response to a panel of antigenically distinct viruses, an area which has been previously underdeveloped. </w:t>
      </w:r>
      <w:commentRangeStart w:id="6"/>
      <w:del w:id="7" w:author="Andreas Handel" w:date="2023-03-09T08:29:00Z">
        <w:r w:rsidDel="00446F4D">
          <w:delText>Our work will leverage</w:delText>
        </w:r>
      </w:del>
      <w:ins w:id="8" w:author="Andreas Handel" w:date="2023-03-09T08:29:00Z">
        <w:r w:rsidR="00446F4D">
          <w:t>I will analyze data from several</w:t>
        </w:r>
      </w:ins>
      <w:r>
        <w:t xml:space="preserve"> longitudinal influenza vaccination </w:t>
      </w:r>
      <w:ins w:id="9" w:author="Andreas Handel" w:date="2023-03-09T08:29:00Z">
        <w:r w:rsidR="00446F4D">
          <w:t>studies.</w:t>
        </w:r>
      </w:ins>
      <w:del w:id="10" w:author="Andreas Handel" w:date="2023-03-09T08:29:00Z">
        <w:r w:rsidDel="00446F4D">
          <w:delText>data collected by Ted Ross, Ben Cowling, and other investigators involved with the DIVERsity study (NIH project number 1R01AI170116-01).</w:delText>
        </w:r>
      </w:del>
      <w:commentRangeEnd w:id="6"/>
      <w:r w:rsidR="00446F4D">
        <w:rPr>
          <w:rStyle w:val="CommentReference"/>
        </w:rPr>
        <w:commentReference w:id="6"/>
      </w:r>
    </w:p>
    <w:p w14:paraId="033E217D" w14:textId="77777777" w:rsidR="00AC6540" w:rsidRDefault="00000000">
      <w:pPr>
        <w:pStyle w:val="BodyText"/>
      </w:pPr>
      <w:r>
        <w:rPr>
          <w:b/>
          <w:bCs/>
        </w:rPr>
        <w:t>Aim 1. Develop metrics for the quantification of the total immune response to an influenza vaccine, incorporating both strength and breadth</w:t>
      </w:r>
      <w:commentRangeStart w:id="11"/>
      <w:r>
        <w:rPr>
          <w:b/>
          <w:bCs/>
        </w:rPr>
        <w:t>.</w:t>
      </w:r>
      <w:r>
        <w:t xml:space="preserve"> </w:t>
      </w:r>
      <w:commentRangeStart w:id="12"/>
      <w:r>
        <w:t>We hypothesize</w:t>
      </w:r>
      <w:commentRangeEnd w:id="12"/>
      <w:r w:rsidR="00446F4D">
        <w:rPr>
          <w:rStyle w:val="CommentReference"/>
        </w:rPr>
        <w:commentReference w:id="12"/>
      </w:r>
      <w:r>
        <w:t xml:space="preserve"> that by fitting a curve to the relationship between immune response and antigenic distance from the vaccine data for a study sample tested against multiple potentially cross-protective ciruses will allow us to extract information about the fitted curve which quantifies the overall effect of vaccination.</w:t>
      </w:r>
      <w:commentRangeEnd w:id="11"/>
      <w:r w:rsidR="00446F4D">
        <w:rPr>
          <w:rStyle w:val="CommentReference"/>
        </w:rPr>
        <w:commentReference w:id="11"/>
      </w:r>
    </w:p>
    <w:p w14:paraId="01977901" w14:textId="77777777" w:rsidR="00AC6540" w:rsidRDefault="00000000">
      <w:pPr>
        <w:pStyle w:val="BodyText"/>
      </w:pPr>
      <w:r>
        <w:rPr>
          <w:b/>
          <w:bCs/>
        </w:rPr>
        <w:t xml:space="preserve">Aim 2. </w:t>
      </w:r>
      <w:commentRangeStart w:id="13"/>
      <w:r>
        <w:rPr>
          <w:b/>
          <w:bCs/>
        </w:rPr>
        <w:t>Quantify the effect of vaccine dose on the effect of the vaccine after accounting for pre-existing immunity and antigenic distance.</w:t>
      </w:r>
      <w:commentRangeEnd w:id="13"/>
      <w:r w:rsidR="00446F4D">
        <w:rPr>
          <w:rStyle w:val="CommentReference"/>
        </w:rPr>
        <w:commentReference w:id="13"/>
      </w:r>
      <w:r>
        <w:t xml:space="preserve"> We hypothesize that a higher vaccine dose will be able to overcome the previously observed antigenic ceiling effect induced by pre-existing immunity, and that this relationship will be modulated by the antigenic distance between the vaccine and the strain of interest.</w:t>
      </w:r>
    </w:p>
    <w:p w14:paraId="2B09BE82" w14:textId="77777777" w:rsidR="00AC6540" w:rsidRDefault="00000000">
      <w:pPr>
        <w:pStyle w:val="BodyText"/>
      </w:pPr>
      <w:r>
        <w:rPr>
          <w:b/>
          <w:bCs/>
        </w:rPr>
        <w:t xml:space="preserve">Aim 3. </w:t>
      </w:r>
      <w:commentRangeStart w:id="14"/>
      <w:r>
        <w:rPr>
          <w:b/>
          <w:bCs/>
        </w:rPr>
        <w:t>Determine whether antigenic distance is a sufficient single measurement of difference between viral strains in the context of vaccination</w:t>
      </w:r>
      <w:commentRangeEnd w:id="14"/>
      <w:r w:rsidR="00A77337">
        <w:rPr>
          <w:rStyle w:val="CommentReference"/>
        </w:rPr>
        <w:commentReference w:id="14"/>
      </w:r>
      <w:r>
        <w:rPr>
          <w:b/>
          <w:bCs/>
        </w:rPr>
        <w:t>.</w:t>
      </w:r>
      <w:r>
        <w:t xml:space="preserve"> We hypothesize that the antigenic distance between a vaccine strain and another viral strain provides enough information to predict how an individual will respond to that strain following vaccination.</w:t>
      </w:r>
    </w:p>
    <w:p w14:paraId="2FDE52F8" w14:textId="77777777" w:rsidR="00AC6540" w:rsidRDefault="00000000">
      <w:pPr>
        <w:pStyle w:val="BodyText"/>
      </w:pPr>
      <w:commentRangeStart w:id="15"/>
      <w:r>
        <w:t xml:space="preserve">Our </w:t>
      </w:r>
      <w:commentRangeEnd w:id="15"/>
      <w:r w:rsidR="00A77337">
        <w:rPr>
          <w:rStyle w:val="CommentReference"/>
        </w:rPr>
        <w:commentReference w:id="15"/>
      </w:r>
      <w:r>
        <w:t xml:space="preserve">work will leverage previously collected data and powerful statistical models </w:t>
      </w:r>
      <w:proofErr w:type="gramStart"/>
      <w:r>
        <w:t>in order to</w:t>
      </w:r>
      <w:proofErr w:type="gramEnd"/>
      <w:r>
        <w:t xml:space="preserve"> elucidate patterns in host response and viral evolution which drive individual immune responses to influenza vaccination. By understanding the complex network of factors which modulate the response, we can illuminate key factors for consideration in the development of novel vaccines, and inform vaccination strategies at relatively low cost. Understanding these complex factors is essential for strategic planning to curtail future influenza pandemics.</w:t>
      </w:r>
      <w:bookmarkEnd w:id="0"/>
    </w:p>
    <w:sectPr w:rsidR="00AC6540" w:rsidSect="00E74B17">
      <w:headerReference w:type="default" r:id="rId11"/>
      <w:footerReference w:type="default" r:id="rId12"/>
      <w:pgSz w:w="12240" w:h="15840"/>
      <w:pgMar w:top="720" w:right="720" w:bottom="720" w:left="720" w:header="144" w:footer="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dreas Handel" w:date="2023-03-09T08:27:00Z" w:initials="AH">
    <w:p w14:paraId="78C0942F" w14:textId="77777777" w:rsidR="00446F4D" w:rsidRDefault="00446F4D">
      <w:pPr>
        <w:pStyle w:val="CommentText"/>
      </w:pPr>
      <w:r>
        <w:rPr>
          <w:rStyle w:val="CommentReference"/>
        </w:rPr>
        <w:annotationRef/>
      </w:r>
      <w:r>
        <w:t xml:space="preserve">While you should structure like grant proposal, not sure you need to make it sound like it was a grant proposal. So not sure you need "long-term goal"  and "objective of our proposal". </w:t>
      </w:r>
    </w:p>
    <w:p w14:paraId="0F01C3E4" w14:textId="77777777" w:rsidR="00446F4D" w:rsidRDefault="00446F4D">
      <w:pPr>
        <w:pStyle w:val="CommentText"/>
      </w:pPr>
    </w:p>
    <w:p w14:paraId="51C4BC32" w14:textId="77777777" w:rsidR="00446F4D" w:rsidRDefault="00446F4D">
      <w:pPr>
        <w:pStyle w:val="CommentText"/>
      </w:pPr>
      <w:r>
        <w:t>Write it to sound more what it is, a thesis proposal. So use I instead of we/our, and say explicitly "the goal for my thesis proposal", etc.</w:t>
      </w:r>
    </w:p>
    <w:p w14:paraId="795259BA" w14:textId="77777777" w:rsidR="00446F4D" w:rsidRDefault="00446F4D" w:rsidP="008257AB">
      <w:pPr>
        <w:pStyle w:val="CommentText"/>
      </w:pPr>
    </w:p>
  </w:comment>
  <w:comment w:id="4" w:author="Andreas Handel" w:date="2023-03-09T08:28:00Z" w:initials="AH">
    <w:p w14:paraId="22E52AE4" w14:textId="77777777" w:rsidR="00446F4D" w:rsidRDefault="00446F4D" w:rsidP="00B10458">
      <w:pPr>
        <w:pStyle w:val="CommentText"/>
      </w:pPr>
      <w:r>
        <w:rPr>
          <w:rStyle w:val="CommentReference"/>
        </w:rPr>
        <w:annotationRef/>
      </w:r>
      <w:r>
        <w:t>There is no need to utilize if you can just use. Avoid unnecessary jargon, write simple. Short, easy sentences.</w:t>
      </w:r>
    </w:p>
  </w:comment>
  <w:comment w:id="6" w:author="Andreas Handel" w:date="2023-03-09T08:30:00Z" w:initials="AH">
    <w:p w14:paraId="7CA20E9A" w14:textId="77777777" w:rsidR="00446F4D" w:rsidRDefault="00446F4D" w:rsidP="00D61842">
      <w:pPr>
        <w:pStyle w:val="CommentText"/>
      </w:pPr>
      <w:r>
        <w:rPr>
          <w:rStyle w:val="CommentReference"/>
        </w:rPr>
        <w:annotationRef/>
      </w:r>
      <w:r>
        <w:t>Just an example how I think you should write. Simple, non-stilted/non-convoluted.</w:t>
      </w:r>
    </w:p>
  </w:comment>
  <w:comment w:id="12" w:author="Andreas Handel" w:date="2023-03-09T08:31:00Z" w:initials="AH">
    <w:p w14:paraId="34F16369" w14:textId="77777777" w:rsidR="00446F4D" w:rsidRDefault="00446F4D" w:rsidP="000E2A4B">
      <w:pPr>
        <w:pStyle w:val="CommentText"/>
      </w:pPr>
      <w:r>
        <w:rPr>
          <w:rStyle w:val="CommentReference"/>
        </w:rPr>
        <w:annotationRef/>
      </w:r>
      <w:r>
        <w:t>I'm not a big fan of the 'hypothesize' wording if there isn't a clear hypothesis.</w:t>
      </w:r>
    </w:p>
  </w:comment>
  <w:comment w:id="11" w:author="Andreas Handel" w:date="2023-03-09T08:32:00Z" w:initials="AH">
    <w:p w14:paraId="338B707B" w14:textId="77777777" w:rsidR="00446F4D" w:rsidRDefault="00446F4D" w:rsidP="00D27261">
      <w:pPr>
        <w:pStyle w:val="CommentText"/>
      </w:pPr>
      <w:r>
        <w:rPr>
          <w:rStyle w:val="CommentReference"/>
        </w:rPr>
        <w:annotationRef/>
      </w:r>
      <w:r>
        <w:t>If I didn't know what you are doing, I don't think I would understand from this sentence. Needs to be simpler/easier so the rest of your committee, who are not familiar with your work, can actually understand.</w:t>
      </w:r>
    </w:p>
  </w:comment>
  <w:comment w:id="13" w:author="Andreas Handel" w:date="2023-03-09T08:35:00Z" w:initials="AH">
    <w:p w14:paraId="13A9E0AD" w14:textId="77777777" w:rsidR="00446F4D" w:rsidRDefault="00446F4D" w:rsidP="003E2553">
      <w:pPr>
        <w:pStyle w:val="CommentText"/>
      </w:pPr>
      <w:r>
        <w:rPr>
          <w:rStyle w:val="CommentReference"/>
        </w:rPr>
        <w:annotationRef/>
      </w:r>
      <w:r>
        <w:t>I would maybe make this aim "</w:t>
      </w:r>
      <w:r>
        <w:rPr>
          <w:b/>
          <w:bCs/>
        </w:rPr>
        <w:t xml:space="preserve">Quantify the role of pre-vaccination titer, prior vaccinations, vaccine dose and antigenic distance on the strength of a vaccine response". </w:t>
      </w:r>
      <w:r>
        <w:t>Or something like that. Focus is on the response and how it's impacted by "stuff" including the dose, but I wouldn't place the dose as the main one (once we write the papers, we'll see what makes most sense, but thinking along the lines of extending Rustom's work, the main outcome is vaccine response, and the predictors are prior titer (Rustom's focus), prior vaccinations (Sarah's idea) and dose (my interest).</w:t>
      </w:r>
    </w:p>
  </w:comment>
  <w:comment w:id="14" w:author="Andreas Handel" w:date="2023-03-09T08:38:00Z" w:initials="AH">
    <w:p w14:paraId="52F0A3DE" w14:textId="77777777" w:rsidR="00A77337" w:rsidRDefault="00A77337" w:rsidP="008F1BF1">
      <w:pPr>
        <w:pStyle w:val="CommentText"/>
      </w:pPr>
      <w:r>
        <w:rPr>
          <w:rStyle w:val="CommentReference"/>
        </w:rPr>
        <w:annotationRef/>
      </w:r>
      <w:r>
        <w:t>I'm not sure I follow. In Aim 2 we explicitly say we know/investigate how pre-titer impacts outcome, and here you say "forget about that, it's just the antigenic distance"? Seems like those are contradicting statements? This aim might need to change or at least clarify what you are trying to do here.</w:t>
      </w:r>
    </w:p>
  </w:comment>
  <w:comment w:id="15" w:author="Andreas Handel" w:date="2023-03-09T08:39:00Z" w:initials="AH">
    <w:p w14:paraId="2573FE7B" w14:textId="77777777" w:rsidR="00A77337" w:rsidRDefault="00A77337" w:rsidP="00E859B4">
      <w:pPr>
        <w:pStyle w:val="CommentText"/>
      </w:pPr>
      <w:r>
        <w:rPr>
          <w:rStyle w:val="CommentReference"/>
        </w:rPr>
        <w:annotationRef/>
      </w:r>
      <w:r>
        <w:t>I think it's better to use this 1 page to explain each aim a bit more instead of having another fluff/empty paragraph at the end. It's not a grant proposal, even if you follow that structure. (And most grant proposals have too much empty fluff in them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5259BA" w15:done="0"/>
  <w15:commentEx w15:paraId="22E52AE4" w15:done="0"/>
  <w15:commentEx w15:paraId="7CA20E9A" w15:done="0"/>
  <w15:commentEx w15:paraId="34F16369" w15:done="0"/>
  <w15:commentEx w15:paraId="338B707B" w15:done="0"/>
  <w15:commentEx w15:paraId="13A9E0AD" w15:done="0"/>
  <w15:commentEx w15:paraId="52F0A3DE" w15:done="0"/>
  <w15:commentEx w15:paraId="2573FE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16FB" w16cex:dateUtc="2023-03-09T13:27:00Z"/>
  <w16cex:commentExtensible w16cex:durableId="27B4172A" w16cex:dateUtc="2023-03-09T13:28:00Z"/>
  <w16cex:commentExtensible w16cex:durableId="27B4178D" w16cex:dateUtc="2023-03-09T13:30:00Z"/>
  <w16cex:commentExtensible w16cex:durableId="27B417D5" w16cex:dateUtc="2023-03-09T13:31:00Z"/>
  <w16cex:commentExtensible w16cex:durableId="27B41807" w16cex:dateUtc="2023-03-09T13:32:00Z"/>
  <w16cex:commentExtensible w16cex:durableId="27B418E6" w16cex:dateUtc="2023-03-09T13:35:00Z"/>
  <w16cex:commentExtensible w16cex:durableId="27B4196E" w16cex:dateUtc="2023-03-09T13:38:00Z"/>
  <w16cex:commentExtensible w16cex:durableId="27B419B2" w16cex:dateUtc="2023-03-09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5259BA" w16cid:durableId="27B416FB"/>
  <w16cid:commentId w16cid:paraId="22E52AE4" w16cid:durableId="27B4172A"/>
  <w16cid:commentId w16cid:paraId="7CA20E9A" w16cid:durableId="27B4178D"/>
  <w16cid:commentId w16cid:paraId="34F16369" w16cid:durableId="27B417D5"/>
  <w16cid:commentId w16cid:paraId="338B707B" w16cid:durableId="27B41807"/>
  <w16cid:commentId w16cid:paraId="13A9E0AD" w16cid:durableId="27B418E6"/>
  <w16cid:commentId w16cid:paraId="52F0A3DE" w16cid:durableId="27B4196E"/>
  <w16cid:commentId w16cid:paraId="2573FE7B" w16cid:durableId="27B419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1F571" w14:textId="77777777" w:rsidR="00BD5587" w:rsidRDefault="00BD5587">
      <w:pPr>
        <w:spacing w:after="0"/>
      </w:pPr>
      <w:r>
        <w:separator/>
      </w:r>
    </w:p>
  </w:endnote>
  <w:endnote w:type="continuationSeparator" w:id="0">
    <w:p w14:paraId="0FAB3951" w14:textId="77777777" w:rsidR="00BD5587" w:rsidRDefault="00BD55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tkinson Hyperlegible">
    <w:altName w:val="Calibri"/>
    <w:panose1 w:val="00000000000000000000"/>
    <w:charset w:val="00"/>
    <w:family w:val="modern"/>
    <w:notTrueType/>
    <w:pitch w:val="variable"/>
    <w:sig w:usb0="00000027" w:usb1="00000000" w:usb2="00000000" w:usb3="00000000" w:csb0="0000008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51852"/>
      <w:docPartObj>
        <w:docPartGallery w:val="Page Numbers (Bottom of Page)"/>
        <w:docPartUnique/>
      </w:docPartObj>
    </w:sdtPr>
    <w:sdtEndPr>
      <w:rPr>
        <w:noProof/>
      </w:rPr>
    </w:sdtEndPr>
    <w:sdtContent>
      <w:p w14:paraId="41B02059" w14:textId="77777777" w:rsidR="00E74B1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D5BF9D" w14:textId="77777777" w:rsidR="00E74B1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4E418" w14:textId="77777777" w:rsidR="00BD5587" w:rsidRDefault="00BD5587">
      <w:r>
        <w:separator/>
      </w:r>
    </w:p>
  </w:footnote>
  <w:footnote w:type="continuationSeparator" w:id="0">
    <w:p w14:paraId="67008A84" w14:textId="77777777" w:rsidR="00BD5587" w:rsidRDefault="00BD5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02BC3" w14:textId="77777777" w:rsidR="00271E5B" w:rsidRDefault="00000000">
    <w:pPr>
      <w:pStyle w:val="Header"/>
    </w:pPr>
  </w:p>
  <w:p w14:paraId="265BC7B6" w14:textId="77777777" w:rsidR="00271E5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8AC1A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6445D52"/>
    <w:multiLevelType w:val="hybridMultilevel"/>
    <w:tmpl w:val="03BC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2739946">
    <w:abstractNumId w:val="0"/>
  </w:num>
  <w:num w:numId="2" w16cid:durableId="812337036">
    <w:abstractNumId w:val="1"/>
  </w:num>
  <w:num w:numId="3" w16cid:durableId="12741697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s Handel">
    <w15:presenceInfo w15:providerId="Windows Live" w15:userId="03bf81a85ed1d6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IwMbQ0BAIzY1NDYyUdpeDU4uLM/DyQAsNaADTZB1gsAAAA"/>
  </w:docVars>
  <w:rsids>
    <w:rsidRoot w:val="00AC6540"/>
    <w:rsid w:val="00446F4D"/>
    <w:rsid w:val="00512FD3"/>
    <w:rsid w:val="005331DB"/>
    <w:rsid w:val="00A77337"/>
    <w:rsid w:val="00AC6540"/>
    <w:rsid w:val="00BD558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0A13"/>
  <w15:docId w15:val="{804ED9D5-27F1-4470-BFAF-5899EA93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194"/>
  </w:style>
  <w:style w:type="paragraph" w:styleId="Heading1">
    <w:name w:val="heading 1"/>
    <w:basedOn w:val="Normal"/>
    <w:next w:val="BodyText"/>
    <w:uiPriority w:val="9"/>
    <w:qFormat/>
    <w:rsid w:val="009F5AC0"/>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9F5AC0"/>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BodyText"/>
    <w:next w:val="BodyText"/>
    <w:uiPriority w:val="9"/>
    <w:unhideWhenUsed/>
    <w:qFormat/>
    <w:rsid w:val="009F5AC0"/>
    <w:pPr>
      <w:outlineLvl w:val="2"/>
    </w:pPr>
    <w:rPr>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275194"/>
    <w:pPr>
      <w:spacing w:before="40" w:after="40"/>
      <w:contextualSpacing/>
    </w:pPr>
  </w:style>
  <w:style w:type="paragraph" w:customStyle="1" w:styleId="Compact">
    <w:name w:val="Compact"/>
    <w:basedOn w:val="BodyText"/>
    <w:qFormat/>
    <w:pPr>
      <w:spacing w:before="36" w:after="36"/>
    </w:pPr>
  </w:style>
  <w:style w:type="paragraph" w:styleId="Title">
    <w:name w:val="Title"/>
    <w:basedOn w:val="Normal"/>
    <w:next w:val="BodyText"/>
    <w:qFormat/>
    <w:rsid w:val="00275194"/>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275194"/>
    <w:pPr>
      <w:spacing w:before="240" w:line="259" w:lineRule="auto"/>
      <w:outlineLvl w:val="9"/>
    </w:pPr>
    <w:rPr>
      <w:rFonts w:asciiTheme="minorHAnsi" w:eastAsiaTheme="minorHAnsi" w:hAnsiTheme="minorHAnsi" w:cstheme="minorBidi"/>
      <w:b w:val="0"/>
      <w:bCs w:val="0"/>
      <w:i/>
      <w:iCs/>
      <w:sz w:val="28"/>
      <w:szCs w:val="28"/>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275194"/>
    <w:pPr>
      <w:spacing w:after="100"/>
    </w:pPr>
  </w:style>
  <w:style w:type="paragraph" w:styleId="Header">
    <w:name w:val="header"/>
    <w:basedOn w:val="Normal"/>
    <w:link w:val="HeaderChar"/>
    <w:uiPriority w:val="99"/>
    <w:unhideWhenUsed/>
    <w:rsid w:val="00271E5B"/>
    <w:pPr>
      <w:tabs>
        <w:tab w:val="center" w:pos="4680"/>
        <w:tab w:val="right" w:pos="9360"/>
      </w:tabs>
      <w:spacing w:after="0"/>
    </w:pPr>
  </w:style>
  <w:style w:type="character" w:customStyle="1" w:styleId="HeaderChar">
    <w:name w:val="Header Char"/>
    <w:basedOn w:val="DefaultParagraphFont"/>
    <w:link w:val="Header"/>
    <w:uiPriority w:val="99"/>
    <w:rsid w:val="00271E5B"/>
  </w:style>
  <w:style w:type="paragraph" w:styleId="Footer">
    <w:name w:val="footer"/>
    <w:basedOn w:val="Normal"/>
    <w:link w:val="FooterChar"/>
    <w:uiPriority w:val="99"/>
    <w:unhideWhenUsed/>
    <w:rsid w:val="00271E5B"/>
    <w:pPr>
      <w:tabs>
        <w:tab w:val="center" w:pos="4680"/>
        <w:tab w:val="right" w:pos="9360"/>
      </w:tabs>
      <w:spacing w:after="0"/>
    </w:pPr>
  </w:style>
  <w:style w:type="character" w:customStyle="1" w:styleId="FooterChar">
    <w:name w:val="Footer Char"/>
    <w:basedOn w:val="DefaultParagraphFont"/>
    <w:link w:val="Footer"/>
    <w:uiPriority w:val="99"/>
    <w:rsid w:val="00271E5B"/>
  </w:style>
  <w:style w:type="paragraph" w:styleId="Revision">
    <w:name w:val="Revision"/>
    <w:hidden/>
    <w:semiHidden/>
    <w:rsid w:val="00446F4D"/>
    <w:pPr>
      <w:spacing w:after="0"/>
    </w:pPr>
  </w:style>
  <w:style w:type="character" w:styleId="CommentReference">
    <w:name w:val="annotation reference"/>
    <w:basedOn w:val="DefaultParagraphFont"/>
    <w:semiHidden/>
    <w:unhideWhenUsed/>
    <w:rsid w:val="00446F4D"/>
    <w:rPr>
      <w:sz w:val="16"/>
      <w:szCs w:val="16"/>
    </w:rPr>
  </w:style>
  <w:style w:type="paragraph" w:styleId="CommentText">
    <w:name w:val="annotation text"/>
    <w:basedOn w:val="Normal"/>
    <w:link w:val="CommentTextChar"/>
    <w:unhideWhenUsed/>
    <w:rsid w:val="00446F4D"/>
    <w:rPr>
      <w:sz w:val="20"/>
      <w:szCs w:val="20"/>
    </w:rPr>
  </w:style>
  <w:style w:type="character" w:customStyle="1" w:styleId="CommentTextChar">
    <w:name w:val="Comment Text Char"/>
    <w:basedOn w:val="DefaultParagraphFont"/>
    <w:link w:val="CommentText"/>
    <w:rsid w:val="00446F4D"/>
    <w:rPr>
      <w:sz w:val="20"/>
      <w:szCs w:val="20"/>
    </w:rPr>
  </w:style>
  <w:style w:type="paragraph" w:styleId="CommentSubject">
    <w:name w:val="annotation subject"/>
    <w:basedOn w:val="CommentText"/>
    <w:next w:val="CommentText"/>
    <w:link w:val="CommentSubjectChar"/>
    <w:semiHidden/>
    <w:unhideWhenUsed/>
    <w:rsid w:val="00446F4D"/>
    <w:rPr>
      <w:b/>
      <w:bCs/>
    </w:rPr>
  </w:style>
  <w:style w:type="character" w:customStyle="1" w:styleId="CommentSubjectChar">
    <w:name w:val="Comment Subject Char"/>
    <w:basedOn w:val="CommentTextChar"/>
    <w:link w:val="CommentSubject"/>
    <w:semiHidden/>
    <w:rsid w:val="00446F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tkinson">
      <a:majorFont>
        <a:latin typeface="Atkinson Hyperlegible"/>
        <a:ea typeface=""/>
        <a:cs typeface=""/>
      </a:majorFont>
      <a:minorFont>
        <a:latin typeface="Atkinson Hyperlegibl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Modulation of the Immune Response to Influenza Vaccination by Host and Vaccine Factors</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Modulation of the Immune Response to Influenza Vaccination by Host and Vaccine Factors</dc:title>
  <dc:creator>W. Zane Billings</dc:creator>
  <cp:keywords/>
  <cp:lastModifiedBy>Andreas Handel</cp:lastModifiedBy>
  <cp:revision>2</cp:revision>
  <dcterms:created xsi:type="dcterms:W3CDTF">2023-03-09T13:39:00Z</dcterms:created>
  <dcterms:modified xsi:type="dcterms:W3CDTF">2023-03-09T13:39:00Z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2023-04-06</vt:lpwstr>
  </property>
  <property fmtid="{D5CDD505-2E9C-101B-9397-08002B2CF9AE}" pid="8" name="date-format">
    <vt:lpwstr>iso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Dissertation proposal by</vt:lpwstr>
  </property>
  <property fmtid="{D5CDD505-2E9C-101B-9397-08002B2CF9AE}" pid="14" name="toc-title">
    <vt:lpwstr>Table of contents</vt:lpwstr>
  </property>
  <property fmtid="{D5CDD505-2E9C-101B-9397-08002B2CF9AE}" pid="15" name="website">
    <vt:lpwstr/>
  </property>
  <property fmtid="{D5CDD505-2E9C-101B-9397-08002B2CF9AE}" pid="16" name="GrammarlyDocumentId">
    <vt:lpwstr>f5c59f784760fa002d02e4b4fee96f483d9db7cc5df581e0a9550a741c8287e5</vt:lpwstr>
  </property>
</Properties>
</file>